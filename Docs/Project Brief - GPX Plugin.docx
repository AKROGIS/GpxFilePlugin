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BFF" w:rsidRDefault="004E2BFF" w:rsidP="004E2BFF">
      <w:pPr>
        <w:pStyle w:val="Heading1"/>
      </w:pPr>
      <w:r>
        <w:t>GPX Plug</w:t>
      </w:r>
      <w:r w:rsidR="00245DDE">
        <w:t>-</w:t>
      </w:r>
      <w:r>
        <w:t>in for ArcGIS</w:t>
      </w:r>
    </w:p>
    <w:p w:rsidR="004E2BFF" w:rsidRPr="004E2BFF" w:rsidRDefault="004E2BFF" w:rsidP="004E2BFF"/>
    <w:p w:rsidR="003E1867" w:rsidRPr="001A34B5" w:rsidRDefault="003E1867" w:rsidP="003E1867">
      <w:pPr>
        <w:rPr>
          <w:b/>
          <w:u w:val="single"/>
        </w:rPr>
      </w:pPr>
      <w:r w:rsidRPr="001A34B5">
        <w:rPr>
          <w:b/>
          <w:u w:val="single"/>
        </w:rPr>
        <w:t>Importance</w:t>
      </w:r>
    </w:p>
    <w:p w:rsidR="00C55246" w:rsidRDefault="003E1867" w:rsidP="003E1867">
      <w:r w:rsidRPr="003E1867">
        <w:t>GPX (</w:t>
      </w:r>
      <w:r w:rsidR="00C55246">
        <w:t xml:space="preserve">the </w:t>
      </w:r>
      <w:r w:rsidRPr="003E1867">
        <w:t xml:space="preserve">GPS </w:t>
      </w:r>
      <w:proofErr w:type="spellStart"/>
      <w:r w:rsidRPr="003E1867">
        <w:t>eXchange</w:t>
      </w:r>
      <w:proofErr w:type="spellEnd"/>
      <w:r w:rsidRPr="003E1867">
        <w:t xml:space="preserve"> Format)</w:t>
      </w:r>
      <w:r>
        <w:t xml:space="preserve"> has become </w:t>
      </w:r>
      <w:r w:rsidR="004E2BFF">
        <w:t>the</w:t>
      </w:r>
      <w:r>
        <w:t xml:space="preserve"> de</w:t>
      </w:r>
      <w:r w:rsidR="0007681D">
        <w:t>-</w:t>
      </w:r>
      <w:r>
        <w:t xml:space="preserve">facto standard for lightweight exchange of GPS data </w:t>
      </w:r>
      <w:r w:rsidR="0007681D" w:rsidRPr="0007681D">
        <w:t>(waypoints, routes, and tracks) between devices and applications</w:t>
      </w:r>
      <w:r>
        <w:t xml:space="preserve">. </w:t>
      </w:r>
      <w:r w:rsidR="004E2BFF">
        <w:t xml:space="preserve">All modern </w:t>
      </w:r>
      <w:r w:rsidR="0007681D">
        <w:t xml:space="preserve">Garmin GPS devices use the GPX format.  </w:t>
      </w:r>
      <w:r w:rsidR="00C55246">
        <w:t>ESRI does not support GPX.  Being able to view GPX data directly in ArcGIS significantly streamlines most GPS workflows.</w:t>
      </w:r>
    </w:p>
    <w:p w:rsidR="003E1867" w:rsidRPr="000A2296" w:rsidRDefault="003E1867" w:rsidP="003E1867">
      <w:pPr>
        <w:rPr>
          <w:b/>
          <w:u w:val="single"/>
        </w:rPr>
      </w:pPr>
      <w:r w:rsidRPr="000A2296">
        <w:rPr>
          <w:b/>
          <w:u w:val="single"/>
        </w:rPr>
        <w:t>Background</w:t>
      </w:r>
    </w:p>
    <w:p w:rsidR="00013940" w:rsidRDefault="00C55246" w:rsidP="00C55246">
      <w:r>
        <w:t xml:space="preserve">ESRI does not provide any ability to </w:t>
      </w:r>
      <w:r w:rsidR="00013940">
        <w:t>directly read GPS data, and</w:t>
      </w:r>
      <w:r>
        <w:t xml:space="preserve"> GPS manufacturers do not save their data in an ESRI supported data format.  </w:t>
      </w:r>
      <w:r w:rsidR="00013940">
        <w:t xml:space="preserve">This disconnect has lead to a proliferation of third party tools and processes to extract data from a GPS device so that it could be converted to a format that could be viewed in ArcMap.  The process was often confusing, and frustrating for the casual user.  Often the user needed to go through these steps just to preview the data to see if it was what they needed for their project.  </w:t>
      </w:r>
    </w:p>
    <w:p w:rsidR="0007681D" w:rsidRDefault="00C55246" w:rsidP="00C55246">
      <w:r>
        <w:t>The GPX Plug-in allows</w:t>
      </w:r>
      <w:r w:rsidR="0007681D">
        <w:t xml:space="preserve"> ArcGIS </w:t>
      </w:r>
      <w:r w:rsidR="00245DDE">
        <w:t xml:space="preserve">Desktop </w:t>
      </w:r>
      <w:r w:rsidR="0007681D">
        <w:t>(</w:t>
      </w:r>
      <w:proofErr w:type="gramStart"/>
      <w:r w:rsidR="0007681D">
        <w:t xml:space="preserve">Catalog </w:t>
      </w:r>
      <w:r w:rsidR="00245DDE">
        <w:t>,</w:t>
      </w:r>
      <w:proofErr w:type="gramEnd"/>
      <w:r w:rsidR="00245DDE">
        <w:t xml:space="preserve"> </w:t>
      </w:r>
      <w:r w:rsidR="0007681D">
        <w:t>Map</w:t>
      </w:r>
      <w:r w:rsidR="00245DDE">
        <w:t xml:space="preserve"> and Scene</w:t>
      </w:r>
      <w:r w:rsidR="0007681D">
        <w:t xml:space="preserve">) </w:t>
      </w:r>
      <w:r>
        <w:t>to</w:t>
      </w:r>
      <w:r w:rsidR="0007681D">
        <w:t xml:space="preserve"> recognize a GPX file just like any other data source (shapefile, geodatabase, CAD file, etc), so you c</w:t>
      </w:r>
      <w:r>
        <w:t>an</w:t>
      </w:r>
      <w:r w:rsidR="0007681D">
        <w:t xml:space="preserve"> view your </w:t>
      </w:r>
      <w:r>
        <w:t xml:space="preserve">GPS </w:t>
      </w:r>
      <w:r w:rsidR="0007681D">
        <w:t xml:space="preserve">data in ArcCatalog/Map without doing anything </w:t>
      </w:r>
      <w:r>
        <w:t>more than</w:t>
      </w:r>
      <w:r w:rsidR="0007681D">
        <w:t xml:space="preserve"> connecting to your GPS device</w:t>
      </w:r>
      <w:r>
        <w:t>.</w:t>
      </w:r>
    </w:p>
    <w:p w:rsidR="003E1867" w:rsidRPr="000A2296" w:rsidRDefault="003E1867" w:rsidP="003E1867">
      <w:pPr>
        <w:rPr>
          <w:b/>
          <w:u w:val="single"/>
        </w:rPr>
      </w:pPr>
      <w:r>
        <w:rPr>
          <w:b/>
          <w:u w:val="single"/>
        </w:rPr>
        <w:t>Technical Details</w:t>
      </w:r>
    </w:p>
    <w:p w:rsidR="0007681D" w:rsidRDefault="0007681D">
      <w:r>
        <w:t>The GPX plug</w:t>
      </w:r>
      <w:r w:rsidR="00013940">
        <w:t>-</w:t>
      </w:r>
      <w:r>
        <w:t xml:space="preserve">in is </w:t>
      </w:r>
      <w:r w:rsidR="00013940">
        <w:t xml:space="preserve">a small, </w:t>
      </w:r>
      <w:r>
        <w:t xml:space="preserve">simple extension to ArcGIS.  It is a single </w:t>
      </w:r>
      <w:r w:rsidR="004E2BFF">
        <w:t>file</w:t>
      </w:r>
      <w:r>
        <w:t xml:space="preserve"> (</w:t>
      </w:r>
      <w:proofErr w:type="spellStart"/>
      <w:r>
        <w:t>dll</w:t>
      </w:r>
      <w:proofErr w:type="spellEnd"/>
      <w:r>
        <w:t>) that needs to be registered with ArcGIS by an administrator (registration program provided).  Once the plug</w:t>
      </w:r>
      <w:r w:rsidR="00013940">
        <w:t>-</w:t>
      </w:r>
      <w:r>
        <w:t xml:space="preserve">in is registered, </w:t>
      </w:r>
      <w:r w:rsidR="004E2BFF">
        <w:t>a</w:t>
      </w:r>
      <w:r w:rsidR="00670163">
        <w:t xml:space="preserve">ny </w:t>
      </w:r>
      <w:r>
        <w:t xml:space="preserve">GPX files </w:t>
      </w:r>
      <w:r w:rsidR="00013940">
        <w:t>available to</w:t>
      </w:r>
      <w:r w:rsidR="00670163">
        <w:t xml:space="preserve"> your computer will </w:t>
      </w:r>
      <w:r>
        <w:t xml:space="preserve">appear in ArcCatalog.  The waypoints, routes and tracks </w:t>
      </w:r>
      <w:r w:rsidR="00670163">
        <w:t xml:space="preserve">within the GPX file </w:t>
      </w:r>
      <w:r>
        <w:t xml:space="preserve">can be </w:t>
      </w:r>
      <w:r w:rsidR="00245DDE">
        <w:t>pre</w:t>
      </w:r>
      <w:r>
        <w:t xml:space="preserve">viewed in geographic, tabular or 3D </w:t>
      </w:r>
      <w:r w:rsidR="00235028">
        <w:t xml:space="preserve">(with 3D Analyst) </w:t>
      </w:r>
      <w:r>
        <w:t xml:space="preserve">modes.  From </w:t>
      </w:r>
      <w:r w:rsidR="00670163">
        <w:t>ArcC</w:t>
      </w:r>
      <w:r>
        <w:t>atalog the</w:t>
      </w:r>
      <w:r w:rsidR="00670163">
        <w:t xml:space="preserve"> GPX features</w:t>
      </w:r>
      <w:r>
        <w:t xml:space="preserve"> can be dragged and dropped onto</w:t>
      </w:r>
      <w:r w:rsidR="00013940">
        <w:t xml:space="preserve"> an ArcMap </w:t>
      </w:r>
      <w:r w:rsidR="00245DDE">
        <w:t xml:space="preserve">or ArcScene </w:t>
      </w:r>
      <w:r w:rsidR="00013940">
        <w:t>document</w:t>
      </w:r>
      <w:r>
        <w:t xml:space="preserve">.  </w:t>
      </w:r>
      <w:r w:rsidR="00670163">
        <w:t>The GPX data will automatically re</w:t>
      </w:r>
      <w:r w:rsidR="00013940">
        <w:t>-</w:t>
      </w:r>
      <w:r w:rsidR="00670163">
        <w:t>project on the fly to match the map.  While t</w:t>
      </w:r>
      <w:r>
        <w:t>he GPX data is read</w:t>
      </w:r>
      <w:r w:rsidR="00245DDE">
        <w:t>-</w:t>
      </w:r>
      <w:r>
        <w:t>only</w:t>
      </w:r>
      <w:r w:rsidR="00013940">
        <w:t xml:space="preserve"> (similar to CAD files)</w:t>
      </w:r>
      <w:r>
        <w:t>, ArcMap</w:t>
      </w:r>
      <w:r w:rsidR="00670163">
        <w:t xml:space="preserve"> allows you to export the </w:t>
      </w:r>
      <w:r>
        <w:t xml:space="preserve">GPX </w:t>
      </w:r>
      <w:r w:rsidR="00670163">
        <w:t>features t</w:t>
      </w:r>
      <w:r>
        <w:t>o a shapefile or geodatabase</w:t>
      </w:r>
      <w:r w:rsidR="00013940">
        <w:t xml:space="preserve"> for</w:t>
      </w:r>
      <w:r w:rsidR="00061BAA">
        <w:t xml:space="preserve"> editing</w:t>
      </w:r>
      <w:r>
        <w:t>.</w:t>
      </w:r>
      <w:r w:rsidR="00013940">
        <w:t xml:space="preserve">  This plug-in does not allow you to create GPX files, or convert other formats to GPX format.</w:t>
      </w:r>
      <w:r>
        <w:t xml:space="preserve"> </w:t>
      </w:r>
    </w:p>
    <w:p w:rsidR="00670163" w:rsidRPr="00C02A69" w:rsidRDefault="00670163" w:rsidP="00670163">
      <w:pPr>
        <w:rPr>
          <w:b/>
          <w:u w:val="single"/>
        </w:rPr>
      </w:pPr>
      <w:r w:rsidRPr="00C02A69">
        <w:rPr>
          <w:b/>
          <w:u w:val="single"/>
        </w:rPr>
        <w:t>Screenshot</w:t>
      </w:r>
    </w:p>
    <w:p w:rsidR="00670163" w:rsidRDefault="00670163" w:rsidP="00670163">
      <w:pPr>
        <w:rPr>
          <w:b/>
          <w:u w:val="single"/>
        </w:rPr>
      </w:pPr>
      <w:r w:rsidRPr="000A2296">
        <w:rPr>
          <w:b/>
          <w:u w:val="single"/>
        </w:rPr>
        <w:t>Key Features</w:t>
      </w:r>
    </w:p>
    <w:p w:rsidR="00670163" w:rsidRDefault="00670163" w:rsidP="004E2BFF">
      <w:pPr>
        <w:pStyle w:val="ListParagraph"/>
        <w:numPr>
          <w:ilvl w:val="0"/>
          <w:numId w:val="1"/>
        </w:numPr>
      </w:pPr>
      <w:r w:rsidRPr="00670163">
        <w:t xml:space="preserve">View </w:t>
      </w:r>
      <w:r>
        <w:t>GP</w:t>
      </w:r>
      <w:r w:rsidR="00013940">
        <w:t>X</w:t>
      </w:r>
      <w:r>
        <w:t xml:space="preserve"> data in </w:t>
      </w:r>
      <w:r w:rsidR="00AD06B7">
        <w:t xml:space="preserve">directly in </w:t>
      </w:r>
      <w:r>
        <w:t>Arc</w:t>
      </w:r>
      <w:r w:rsidR="00245DDE">
        <w:t>GIS Desktop without conversion</w:t>
      </w:r>
    </w:p>
    <w:p w:rsidR="004E2BFF" w:rsidRDefault="004E2BFF" w:rsidP="004E2BFF">
      <w:pPr>
        <w:pStyle w:val="ListParagraph"/>
        <w:numPr>
          <w:ilvl w:val="0"/>
          <w:numId w:val="1"/>
        </w:numPr>
      </w:pPr>
      <w:r>
        <w:t xml:space="preserve">View all </w:t>
      </w:r>
      <w:r w:rsidR="00245DDE">
        <w:t xml:space="preserve">GPX </w:t>
      </w:r>
      <w:r>
        <w:t xml:space="preserve">attributes and use </w:t>
      </w:r>
      <w:r w:rsidR="00AD06B7">
        <w:t>them</w:t>
      </w:r>
      <w:r>
        <w:t xml:space="preserve"> to </w:t>
      </w:r>
      <w:r w:rsidR="00AD06B7">
        <w:t xml:space="preserve">filter, </w:t>
      </w:r>
      <w:r w:rsidR="00245DDE">
        <w:t>symbolize</w:t>
      </w:r>
      <w:r>
        <w:t>, and label data</w:t>
      </w:r>
    </w:p>
    <w:p w:rsidR="00AD06B7" w:rsidRDefault="00245DDE" w:rsidP="00AD06B7">
      <w:pPr>
        <w:pStyle w:val="ListParagraph"/>
        <w:numPr>
          <w:ilvl w:val="0"/>
          <w:numId w:val="1"/>
        </w:numPr>
      </w:pPr>
      <w:r>
        <w:t xml:space="preserve">If the GPX file contains elevations, </w:t>
      </w:r>
      <w:r w:rsidR="00AD06B7">
        <w:t xml:space="preserve">3D </w:t>
      </w:r>
      <w:r>
        <w:t>features are created</w:t>
      </w:r>
    </w:p>
    <w:p w:rsidR="00670163" w:rsidRDefault="00245DDE" w:rsidP="004E2BFF">
      <w:pPr>
        <w:pStyle w:val="ListParagraph"/>
        <w:numPr>
          <w:ilvl w:val="0"/>
          <w:numId w:val="1"/>
        </w:numPr>
      </w:pPr>
      <w:r>
        <w:t>Use ArcMap to e</w:t>
      </w:r>
      <w:r w:rsidR="00670163">
        <w:t xml:space="preserve">asily </w:t>
      </w:r>
      <w:r w:rsidR="004E2BFF">
        <w:t>export the</w:t>
      </w:r>
      <w:r w:rsidR="00670163">
        <w:t xml:space="preserve"> GPX </w:t>
      </w:r>
      <w:r>
        <w:t>data</w:t>
      </w:r>
      <w:r w:rsidR="00AD06B7">
        <w:t xml:space="preserve"> </w:t>
      </w:r>
      <w:r w:rsidR="004E2BFF">
        <w:t xml:space="preserve">to </w:t>
      </w:r>
      <w:r>
        <w:t xml:space="preserve">a </w:t>
      </w:r>
      <w:r w:rsidR="004E2BFF">
        <w:t>shapefile or geodatabase</w:t>
      </w:r>
    </w:p>
    <w:p w:rsidR="00670163" w:rsidRPr="00E30753" w:rsidRDefault="00670163" w:rsidP="00670163">
      <w:pPr>
        <w:rPr>
          <w:b/>
          <w:u w:val="single"/>
        </w:rPr>
      </w:pPr>
      <w:r w:rsidRPr="00E30753">
        <w:rPr>
          <w:b/>
          <w:u w:val="single"/>
        </w:rPr>
        <w:t>Additional Information</w:t>
      </w:r>
    </w:p>
    <w:p w:rsidR="00061BAA" w:rsidRDefault="00061BAA" w:rsidP="00670163">
      <w:r>
        <w:lastRenderedPageBreak/>
        <w:t>The GPX Plug</w:t>
      </w:r>
      <w:r w:rsidR="000C323E">
        <w:t>-</w:t>
      </w:r>
      <w:r>
        <w:t xml:space="preserve">in and registration instructions can be obtained at </w:t>
      </w:r>
    </w:p>
    <w:p w:rsidR="00670163" w:rsidRDefault="00670163" w:rsidP="00670163">
      <w:r>
        <w:t xml:space="preserve">Contact Regan </w:t>
      </w:r>
      <w:proofErr w:type="spellStart"/>
      <w:r>
        <w:t>Sarwas</w:t>
      </w:r>
      <w:proofErr w:type="spellEnd"/>
      <w:r>
        <w:t xml:space="preserve"> (</w:t>
      </w:r>
      <w:hyperlink r:id="rId5" w:history="1">
        <w:r w:rsidRPr="00DB1565">
          <w:rPr>
            <w:rStyle w:val="Hyperlink"/>
          </w:rPr>
          <w:t>Regan_Sarwas@nps.gov</w:t>
        </w:r>
      </w:hyperlink>
      <w:r>
        <w:t>) for additional information on the GPX plug</w:t>
      </w:r>
      <w:r w:rsidR="000C323E">
        <w:t>-</w:t>
      </w:r>
      <w:r>
        <w:t>in.</w:t>
      </w:r>
    </w:p>
    <w:p w:rsidR="00713D15" w:rsidRDefault="00713D15"/>
    <w:sectPr w:rsidR="00713D15" w:rsidSect="00713D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44D29"/>
    <w:multiLevelType w:val="hybridMultilevel"/>
    <w:tmpl w:val="CA58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E1867"/>
    <w:rsid w:val="00013940"/>
    <w:rsid w:val="00045814"/>
    <w:rsid w:val="00061BAA"/>
    <w:rsid w:val="0007681D"/>
    <w:rsid w:val="000C323E"/>
    <w:rsid w:val="00235028"/>
    <w:rsid w:val="00245DDE"/>
    <w:rsid w:val="0031718A"/>
    <w:rsid w:val="003E1867"/>
    <w:rsid w:val="004E2BFF"/>
    <w:rsid w:val="004E6C24"/>
    <w:rsid w:val="00670163"/>
    <w:rsid w:val="00713D15"/>
    <w:rsid w:val="009B2C3F"/>
    <w:rsid w:val="00AD06B7"/>
    <w:rsid w:val="00C55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867"/>
  </w:style>
  <w:style w:type="paragraph" w:styleId="Heading1">
    <w:name w:val="heading 1"/>
    <w:basedOn w:val="Normal"/>
    <w:next w:val="Normal"/>
    <w:link w:val="Heading1Char"/>
    <w:uiPriority w:val="9"/>
    <w:qFormat/>
    <w:rsid w:val="004E2B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E1867"/>
  </w:style>
  <w:style w:type="character" w:styleId="Hyperlink">
    <w:name w:val="Hyperlink"/>
    <w:basedOn w:val="DefaultParagraphFont"/>
    <w:uiPriority w:val="99"/>
    <w:unhideWhenUsed/>
    <w:rsid w:val="00670163"/>
    <w:rPr>
      <w:color w:val="0000FF"/>
      <w:u w:val="single"/>
    </w:rPr>
  </w:style>
  <w:style w:type="paragraph" w:styleId="ListParagraph">
    <w:name w:val="List Paragraph"/>
    <w:basedOn w:val="Normal"/>
    <w:uiPriority w:val="34"/>
    <w:qFormat/>
    <w:rsid w:val="004E2BFF"/>
    <w:pPr>
      <w:ind w:left="720"/>
      <w:contextualSpacing/>
    </w:pPr>
  </w:style>
  <w:style w:type="character" w:customStyle="1" w:styleId="Heading1Char">
    <w:name w:val="Heading 1 Char"/>
    <w:basedOn w:val="DefaultParagraphFont"/>
    <w:link w:val="Heading1"/>
    <w:uiPriority w:val="9"/>
    <w:rsid w:val="004E2BF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gan_Sarwas@np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377</Words>
  <Characters>2155</Characters>
  <Application>Microsoft Office Word</Application>
  <DocSecurity>0</DocSecurity>
  <Lines>17</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GPX Plugin for ArcGIS</vt:lpstr>
    </vt:vector>
  </TitlesOfParts>
  <Company/>
  <LinksUpToDate>false</LinksUpToDate>
  <CharactersWithSpaces>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Sarwas</dc:creator>
  <cp:lastModifiedBy>Regan Sarwas</cp:lastModifiedBy>
  <cp:revision>5</cp:revision>
  <dcterms:created xsi:type="dcterms:W3CDTF">2011-08-15T19:25:00Z</dcterms:created>
  <dcterms:modified xsi:type="dcterms:W3CDTF">2011-08-22T21:45:00Z</dcterms:modified>
</cp:coreProperties>
</file>